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The Editor</w:t>
      </w:r>
    </w:p>
    <w:p>
      <w:pPr>
        <w:pStyle w:val="style0"/>
      </w:pPr>
      <w:r>
        <w:rPr/>
        <w:t>Journal of the Royal Society Interface</w:t>
      </w:r>
    </w:p>
    <w:p>
      <w:pPr>
        <w:pStyle w:val="style0"/>
      </w:pPr>
      <w:r>
        <w:rPr/>
      </w:r>
    </w:p>
    <w:p>
      <w:pPr>
        <w:pStyle w:val="style0"/>
      </w:pPr>
      <w:r>
        <w:rPr/>
        <w:t>20 April 2011</w:t>
      </w:r>
    </w:p>
    <w:p>
      <w:pPr>
        <w:pStyle w:val="style0"/>
      </w:pPr>
      <w:r>
        <w:rPr/>
      </w:r>
    </w:p>
    <w:p>
      <w:pPr>
        <w:pStyle w:val="style0"/>
      </w:pPr>
      <w:r>
        <w:rPr/>
        <w:t>Dear Tim</w:t>
      </w:r>
    </w:p>
    <w:p>
      <w:pPr>
        <w:pStyle w:val="style0"/>
      </w:pPr>
      <w:r>
        <w:rPr/>
      </w:r>
    </w:p>
    <w:p>
      <w:pPr>
        <w:pStyle w:val="style0"/>
      </w:pPr>
      <w:r>
        <w:rPr/>
        <w:t>Thank you for your strong encouragement to revise and resubmit our manuscript rsif-2011-0068 entitled "</w:t>
      </w:r>
      <w:r>
        <w:rPr>
          <w:i/>
        </w:rPr>
        <w:t>A formal mathematical framework for physiological observations, experiments and analyses</w:t>
      </w:r>
      <w:r>
        <w:rPr/>
        <w:t>".</w:t>
      </w:r>
    </w:p>
    <w:p>
      <w:pPr>
        <w:pStyle w:val="style0"/>
      </w:pPr>
      <w:r>
        <w:rPr/>
      </w:r>
    </w:p>
    <w:p>
      <w:pPr>
        <w:pStyle w:val="style0"/>
      </w:pPr>
      <w:r>
        <w:rPr/>
        <w:t xml:space="preserve">We are very pleased that all three referees think that our approach is important and worth publication. We have addressed all of their comments with changes to the manuscript as outlined below. </w:t>
      </w:r>
    </w:p>
    <w:p>
      <w:pPr>
        <w:pStyle w:val="style0"/>
      </w:pPr>
      <w:r>
        <w:rPr/>
      </w:r>
    </w:p>
    <w:p>
      <w:pPr>
        <w:pStyle w:val="style0"/>
      </w:pPr>
      <w:r>
        <w:rPr>
          <w:b/>
        </w:rPr>
        <w:t>Referee 1</w:t>
      </w:r>
      <w:r>
        <w:rPr/>
        <w:t xml:space="preserve"> is very positive about our approach, but comments on its possible impact. We have provided a theoretical framework and demonstrated that it can be implemented in real-world applications. This is a key first step, as recognised by all three referees, but of course is only a start. As Referee 1 notes, our framework is “easily extensible”, and we fully anticipate that the impact of our work will derive not only from the start we have made here, but also from many extensions to our ideas by us and others across a wide range of disciplines.</w:t>
      </w:r>
      <w:ins w:author="Tom Nielsen" w:date="2011-04-20T13:37:00Z" w:id="0">
        <w:r>
          <w:rPr/>
          <w:t xml:space="preserve"> In the discussion, we now raise the point that </w:t>
        </w:r>
      </w:ins>
      <w:ins w:author="Tom Nielsen" w:date="2011-04-20T13:38:00Z" w:id="1">
        <w:r>
          <w:rPr/>
          <w:t xml:space="preserve">programming language features needed for CoPE are </w:t>
        </w:r>
      </w:ins>
      <w:ins w:author="Tom Nielsen" w:date="2011-04-20T13:38:00Z" w:id="2">
        <w:r>
          <w:rPr/>
          <w:t>currently</w:t>
        </w:r>
      </w:ins>
      <w:ins w:author="Tom Nielsen" w:date="2011-04-20T13:38:00Z" w:id="3">
        <w:r>
          <w:rPr/>
          <w:t xml:space="preserve"> being implemented in mainstream programming languages.</w:t>
        </w:r>
      </w:ins>
    </w:p>
    <w:p>
      <w:pPr>
        <w:pStyle w:val="style0"/>
      </w:pPr>
      <w:r>
        <w:rPr/>
      </w:r>
    </w:p>
    <w:p>
      <w:pPr>
        <w:pStyle w:val="style0"/>
      </w:pPr>
      <w:r>
        <w:rPr/>
        <w:t>The referee’s main concern (</w:t>
      </w:r>
      <w:r>
        <w:rPr>
          <w:b/>
        </w:rPr>
        <w:t>comments 1,2 &amp; 4</w:t>
      </w:r>
      <w:r>
        <w:rPr/>
        <w:t>) relates to our claims about verifiability – particularly as some aspects of an experiment (training regimens of animals, housing conditions, design of recording electrodes) would not usually come under the control of CoPE. We have removed the paragraph dealing with this (last paragraph of the Discussion), and instead suggest possible ways in which our framework can be extended to (a) take advantage of some aspects of mathematical verification such as dimensional unit checking, and (b) incorporate powerful techniques for statistical inference.</w:t>
      </w:r>
    </w:p>
    <w:p>
      <w:pPr>
        <w:pStyle w:val="style0"/>
      </w:pPr>
      <w:r>
        <w:rPr/>
      </w:r>
    </w:p>
    <w:p>
      <w:pPr>
        <w:pStyle w:val="style0"/>
      </w:pPr>
      <w:r>
        <w:rPr/>
        <w:t xml:space="preserve">The referee’s </w:t>
      </w:r>
      <w:r>
        <w:rPr>
          <w:b/>
        </w:rPr>
        <w:t>third comment</w:t>
      </w:r>
      <w:r>
        <w:rPr/>
        <w:t xml:space="preserve"> asks whether our framework can deal with stimuli more complex than a cube. It can indeed, and we have now added text to </w:t>
      </w:r>
      <w:del w:author="Tom Nielsen" w:date="2011-04-20T13:40:00Z" w:id="4">
        <w:r>
          <w:rPr/>
          <w:delText xml:space="preserve">PXX </w:delText>
        </w:r>
      </w:del>
      <w:ins w:author="Tom Nielsen" w:date="2011-04-20T13:40:00Z" w:id="5">
        <w:r>
          <w:rPr/>
          <w:t xml:space="preserve">page 9 </w:t>
        </w:r>
      </w:ins>
      <w:r>
        <w:rPr/>
        <w:t>indicating that natural scenes, for example, can easily be manipulated in CoPE. Given that CoPE is structured around time-varying signals, we anticipate that movies could equally well be implemented with appropriate extensions to our framework.</w:t>
      </w:r>
    </w:p>
    <w:p>
      <w:pPr>
        <w:pStyle w:val="style0"/>
      </w:pPr>
      <w:r>
        <w:rPr/>
      </w:r>
    </w:p>
    <w:p>
      <w:pPr>
        <w:pStyle w:val="style0"/>
      </w:pPr>
      <w:ins w:author="Tom Nielsen" w:date="2011-04-20T14:01:00Z" w:id="6">
        <w:r>
          <w:rPr/>
          <w:t xml:space="preserve">The referee's fourth comments </w:t>
        </w:r>
      </w:ins>
      <w:ins w:author="Tom Nielsen" w:date="2011-04-20T14:02:00Z" w:id="7">
        <w:r>
          <w:rPr/>
          <w:t xml:space="preserve">asks what kinds of meta-data can be described with CoPE. We have added text to page </w:t>
        </w:r>
      </w:ins>
      <w:ins w:author="Tom Nielsen" w:date="2011-04-20T14:03:00Z" w:id="8">
        <w:r>
          <w:rPr/>
          <w:t xml:space="preserve">14 to clarify that CoPE is designed to describe clearly all machine-executable meta-data, not everything that could possibly influence </w:t>
        </w:r>
      </w:ins>
      <w:ins w:author="Tom Nielsen" w:date="2011-04-20T14:03:00Z" w:id="9">
        <w:r>
          <w:rPr>
            <w:color w:val="00000A"/>
            <w:sz w:val="24"/>
            <w:lang w:eastAsia="en-US"/>
          </w:rPr>
          <w:t>the outcome of the expe</w:t>
        </w:r>
      </w:ins>
      <w:ins w:author="Tom Nielsen" w:date="2011-04-20T14:04:00Z" w:id="10">
        <w:r>
          <w:rPr>
            <w:color w:val="00000A"/>
            <w:sz w:val="24"/>
            <w:lang w:eastAsia="en-US"/>
          </w:rPr>
          <w:t xml:space="preserve">riment. </w:t>
        </w:r>
      </w:ins>
    </w:p>
    <w:p>
      <w:pPr>
        <w:pStyle w:val="style0"/>
      </w:pPr>
      <w:r>
        <w:rPr/>
      </w:r>
    </w:p>
    <w:p>
      <w:pPr>
        <w:pStyle w:val="style0"/>
      </w:pPr>
      <w:r>
        <w:rPr/>
        <w:t xml:space="preserve">The referee’s </w:t>
      </w:r>
      <w:r>
        <w:rPr>
          <w:b/>
        </w:rPr>
        <w:t>final comment</w:t>
      </w:r>
      <w:r>
        <w:rPr/>
        <w:t xml:space="preserve"> asks whether we could implement dynamic template matching. Dynamic template matching forms an entire area of research in its own right, and commercial software companies devote huge effort to refining their algorithms for it. Implementing this in CoPE is really beyond the scope of this paper, but we have now added </w:t>
      </w:r>
      <w:ins w:author="Tom Nielsen" w:date="2011-04-20T13:41:00Z" w:id="11">
        <w:r>
          <w:rPr/>
          <w:t xml:space="preserve">a section to the supplementary information demonstrating simple template matching defined </w:t>
        </w:r>
      </w:ins>
      <w:ins w:author="Tom Nielsen" w:date="2011-04-20T13:42:00Z" w:id="12">
        <w:r>
          <w:rPr/>
          <w:t>as a single function that transform putative spikes to a spike with a</w:t>
        </w:r>
      </w:ins>
      <w:ins w:author="Tom Nielsen" w:date="2011-04-20T13:43:00Z" w:id="13">
        <w:r>
          <w:rPr/>
          <w:t xml:space="preserve"> goodness-of-fit to a template. </w:t>
        </w:r>
      </w:ins>
      <w:del w:author="Tom Nielsen" w:date="2011-04-20T13:43:00Z" w:id="14">
        <w:r>
          <w:rPr/>
          <w:delText>text to P XX demonstrating that we can easily carry out simple template matching.</w:delText>
        </w:r>
      </w:del>
      <w:r>
        <w:rPr/>
        <w:t xml:space="preserve"> An intriguing possibility is that the CoPE framework could be extended to use probabilistic inference to carry out dynamic template matching</w:t>
      </w:r>
      <w:ins w:author="Tom Nielsen" w:date="2011-04-20T13:40:00Z" w:id="15">
        <w:r>
          <w:rPr/>
          <w:t xml:space="preserve">, as raised in the </w:t>
        </w:r>
      </w:ins>
      <w:ins w:author="Tom Nielsen" w:date="2011-04-20T13:41:00Z" w:id="16">
        <w:r>
          <w:rPr/>
          <w:t>revised last paragraph of the discussion.</w:t>
        </w:r>
      </w:ins>
    </w:p>
    <w:p>
      <w:pPr>
        <w:pStyle w:val="style0"/>
      </w:pPr>
      <w:r>
        <w:rPr/>
      </w:r>
    </w:p>
    <w:p>
      <w:pPr>
        <w:pStyle w:val="style0"/>
      </w:pPr>
      <w:r>
        <w:rPr>
          <w:b/>
        </w:rPr>
        <w:t xml:space="preserve">Referee 2 </w:t>
      </w:r>
      <w:r>
        <w:rPr/>
        <w:t xml:space="preserve">comments that our approach is “original” and “very clear, even to non-experts”, but thinks that our explanation would benefit from an extended description of the relationship between functional programming and C++ programming. We have added text on </w:t>
      </w:r>
      <w:del w:author="Tom Nielsen" w:date="2011-04-20T13:48:00Z" w:id="17">
        <w:r>
          <w:rPr/>
          <w:delText xml:space="preserve">P XX </w:delText>
        </w:r>
      </w:del>
      <w:ins w:author="Tom Nielsen" w:date="2011-04-20T13:48:00Z" w:id="18">
        <w:r>
          <w:rPr/>
          <w:t xml:space="preserve">page 4 and further discussion on page </w:t>
        </w:r>
      </w:ins>
      <w:ins w:author="Tom Nielsen" w:date="2011-04-20T13:49:00Z" w:id="19">
        <w:r>
          <w:rPr/>
          <w:t xml:space="preserve">14 </w:t>
        </w:r>
      </w:ins>
      <w:r>
        <w:rPr/>
        <w:t>to address this comment.</w:t>
      </w:r>
    </w:p>
    <w:p>
      <w:pPr>
        <w:pStyle w:val="style0"/>
      </w:pPr>
      <w:r>
        <w:rPr/>
      </w:r>
    </w:p>
    <w:p>
      <w:pPr>
        <w:pStyle w:val="style0"/>
      </w:pPr>
      <w:r>
        <w:rPr/>
        <w:t xml:space="preserve">The referee’s </w:t>
      </w:r>
      <w:r>
        <w:rPr>
          <w:b/>
        </w:rPr>
        <w:t xml:space="preserve">second comment </w:t>
      </w:r>
      <w:r>
        <w:rPr/>
        <w:t>is that unfamiliarity with functional programming may be an obstacle to acceptance of CoPE. This sort of criticism could be levelled at any proposed new technique, and of course, initially, there would be a learning curve for users. We anticipate that the theoretical framework we have developed could be implemented in many ways so that users interact with it through much fr</w:t>
      </w:r>
      <w:ins w:author="Tom Nielsen" w:date="2011-04-20T14:06:00Z" w:id="20">
        <w:r>
          <w:rPr/>
          <w:t>i</w:t>
        </w:r>
      </w:ins>
      <w:r>
        <w:rPr/>
        <w:t xml:space="preserve">endlier user interfaces. Developing such an interface was not a goal of this paper, and indeed, demonstrating its feasibility would significantly dilute the message we wish to disseminate. </w:t>
      </w:r>
      <w:del w:author="Tom Nielsen" w:date="2011-04-26T20:30:00Z" w:id="21">
        <w:r>
          <w:rPr/>
          <w:delText>We now refer to this issue on P XX</w:delText>
        </w:r>
      </w:del>
      <w:r>
        <w:rPr/>
        <w:t xml:space="preserve"> </w:t>
      </w:r>
      <w:del w:author="Tom Nielsen" w:date="2011-04-26T20:32:00Z" w:id="22">
        <w:r>
          <w:rPr/>
          <w:delText>of the manuscript.</w:delText>
        </w:r>
      </w:del>
      <w:r>
        <w:rPr/>
        <w:t xml:space="preserve"> </w:t>
      </w:r>
      <w:del w:author="Tom Nielsen" w:date="2011-04-26T20:32:00Z" w:id="23">
        <w:r>
          <w:rPr/>
          <w:delText>We are not quite sure what the referee is getting at in the comment about tools for image generation. We demonstrate that CoPE itself can generate both visual stimuli and electrophysiological feedback signals on standard lab equipment.</w:delText>
        </w:r>
      </w:del>
      <w:r>
        <w:rPr/>
        <w:t xml:space="preserve"> </w:t>
      </w:r>
    </w:p>
    <w:p>
      <w:pPr>
        <w:pStyle w:val="style0"/>
      </w:pPr>
      <w:ins w:author="Tom Nielsen" w:date="2011-04-26T20:32:00Z" w:id="24">
        <w:r>
          <w:rPr/>
        </w:r>
      </w:ins>
    </w:p>
    <w:p>
      <w:pPr>
        <w:pStyle w:val="style0"/>
      </w:pPr>
      <w:ins w:author="Tom Nielsen" w:date="2011-04-26T20:32:00Z" w:id="25">
        <w:r>
          <w:rPr/>
          <w:t xml:space="preserve">The </w:t>
        </w:r>
      </w:ins>
      <w:ins w:author="Tom Nielsen" w:date="2011-04-26T20:33:00Z" w:id="26">
        <w:r>
          <w:rPr/>
          <w:t xml:space="preserve">results section now explicitly states </w:t>
        </w:r>
      </w:ins>
      <w:ins w:author="Tom Nielsen" w:date="2011-04-26T20:35:00Z" w:id="27">
        <w:r>
          <w:rPr/>
          <w:t>that we have i</w:t>
        </w:r>
      </w:ins>
      <w:ins w:author="Tom Nielsen" w:date="2011-04-26T20:36:00Z" w:id="28">
        <w:r>
          <w:rPr/>
          <w:t>mplemented a compiler for CoPE and used this for running the expriments in example 1 and 2, including visual stimuli</w:t>
        </w:r>
      </w:ins>
      <w:ins w:author="Tom Nielsen" w:date="2011-04-26T20:37:00Z" w:id="29">
        <w:r>
          <w:rPr/>
          <w:t xml:space="preserve"> (P 8). As for more complex visual stimuli, we have implemented texture loading in response to the reviewers' comments and </w:t>
        </w:r>
      </w:ins>
      <w:ins w:author="Tom Nielsen" w:date="2011-04-26T20:38:00Z" w:id="30">
        <w:r>
          <w:rPr/>
          <w:t xml:space="preserve">describe its use on P 9. Complex shapes can be loaded in a </w:t>
        </w:r>
      </w:ins>
      <w:ins w:author="Tom Nielsen" w:date="2011-04-26T20:38:00Z" w:id="31">
        <w:r>
          <w:rPr>
            <w:color w:val="00000A"/>
            <w:sz w:val="24"/>
            <w:szCs w:val="20"/>
            <w:rFonts w:cs="Times New Roman" w:eastAsia="Times"/>
            <w:lang w:bidi="ar-SA" w:eastAsia="en-US" w:val="en-GB"/>
          </w:rPr>
          <w:t>similar</w:t>
        </w:r>
      </w:ins>
      <w:ins w:author="Tom Nielsen" w:date="2011-04-26T20:38:00Z" w:id="32">
        <w:r>
          <w:rPr/>
          <w:t xml:space="preserve"> </w:t>
        </w:r>
      </w:ins>
      <w:r>
        <w:rPr/>
        <w:t xml:space="preserve">manner. </w:t>
      </w:r>
      <w:del w:author="Tom Nielsen" w:date="2011-04-26T20:39:00Z" w:id="33">
        <w:r>
          <w:rPr/>
          <w:delText>In our revision we have now described how it can also manipulate natural scenes.</w:delText>
        </w:r>
      </w:del>
      <w:r>
        <w:rPr/>
        <w:t xml:space="preserve"> We have added text on P </w:t>
      </w:r>
      <w:del w:author="Tom Nielsen" w:date="2011-04-26T20:31:00Z" w:id="34">
        <w:r>
          <w:rPr/>
          <w:delText>XX</w:delText>
        </w:r>
      </w:del>
      <w:ins w:author="Tom Nielsen" w:date="2011-04-26T20:31:00Z" w:id="35">
        <w:r>
          <w:rPr/>
          <w:t>15</w:t>
        </w:r>
      </w:ins>
      <w:r>
        <w:rPr/>
        <w:t xml:space="preserve"> of the manuscript to briefly discuss the applicability of our framework in a context that is wider than neurophysiology.</w:t>
      </w:r>
    </w:p>
    <w:p>
      <w:pPr>
        <w:pStyle w:val="style0"/>
      </w:pPr>
      <w:r>
        <w:rPr/>
      </w:r>
    </w:p>
    <w:p>
      <w:pPr>
        <w:pStyle w:val="style0"/>
      </w:pPr>
      <w:r>
        <w:rPr/>
        <w:t xml:space="preserve">The referee’s </w:t>
      </w:r>
      <w:r>
        <w:rPr>
          <w:b/>
        </w:rPr>
        <w:t>final comment</w:t>
      </w:r>
      <w:r>
        <w:rPr/>
        <w:t xml:space="preserve"> queries the idea of data provenance. </w:t>
      </w:r>
      <w:ins w:author="Tom Nielsen" w:date="2011-04-20T13:50:00Z" w:id="36">
        <w:r>
          <w:rPr/>
          <w:t>We now identify this as the same issue</w:t>
        </w:r>
      </w:ins>
      <w:ins w:author="Tom Nielsen" w:date="2011-04-20T13:51:00Z" w:id="37">
        <w:r>
          <w:rPr/>
          <w:t xml:space="preserve"> as experimental description rather than an separate issue and have removed the term “equational formulation” </w:t>
        </w:r>
      </w:ins>
      <w:del w:author="Tom Nielsen" w:date="2011-04-20T13:51:00Z" w:id="38">
        <w:r>
          <w:rPr/>
          <w:delText>We have removed this sentence and the final paragraph of the Discussion as described in our response to Referee 1 above.</w:delText>
        </w:r>
      </w:del>
    </w:p>
    <w:p>
      <w:pPr>
        <w:pStyle w:val="style0"/>
      </w:pPr>
      <w:r>
        <w:rPr/>
      </w:r>
    </w:p>
    <w:p>
      <w:pPr>
        <w:pStyle w:val="style0"/>
      </w:pPr>
      <w:r>
        <w:rPr/>
        <w:t>We have corrected the typo and references.</w:t>
      </w:r>
    </w:p>
    <w:p>
      <w:pPr>
        <w:pStyle w:val="style0"/>
      </w:pPr>
      <w:r>
        <w:rPr/>
      </w:r>
    </w:p>
    <w:p>
      <w:pPr>
        <w:pStyle w:val="style0"/>
      </w:pPr>
      <w:r>
        <w:rPr>
          <w:b/>
        </w:rPr>
        <w:t>Referee 3</w:t>
      </w:r>
      <w:r>
        <w:rPr/>
        <w:t xml:space="preserve"> comments that our approach is “a worthwhile endeavor that has the potential to guide the community...”, but finds some of our notation difficult. We have now simplified our notation by putting lambdas on the left hand sides of equations, so we go from (for example):</w:t>
      </w:r>
    </w:p>
    <w:p>
      <w:pPr>
        <w:pStyle w:val="style0"/>
      </w:pPr>
      <w:r>
        <w:rPr/>
      </w:r>
    </w:p>
    <w:p>
      <w:pPr>
        <w:pStyle w:val="style0"/>
      </w:pPr>
      <w:r>
        <w:rPr/>
        <w:t>smap = \f -&gt; \s -&gt; {: f &lt;: s :&gt; :}</w:t>
      </w:r>
    </w:p>
    <w:p>
      <w:pPr>
        <w:pStyle w:val="style0"/>
      </w:pPr>
      <w:r>
        <w:rPr/>
      </w:r>
    </w:p>
    <w:p>
      <w:pPr>
        <w:pStyle w:val="style0"/>
      </w:pPr>
      <w:r>
        <w:rPr/>
        <w:t>to</w:t>
      </w:r>
    </w:p>
    <w:p>
      <w:pPr>
        <w:pStyle w:val="style0"/>
      </w:pPr>
      <w:r>
        <w:rPr/>
      </w:r>
    </w:p>
    <w:p>
      <w:pPr>
        <w:pStyle w:val="style0"/>
      </w:pPr>
      <w:r>
        <w:rPr/>
        <w:t>smap f s = {: f &lt;: s :&gt; :}</w:t>
      </w:r>
    </w:p>
    <w:p>
      <w:pPr>
        <w:pStyle w:val="style0"/>
      </w:pPr>
      <w:r>
        <w:rPr/>
      </w:r>
    </w:p>
    <w:p>
      <w:pPr>
        <w:pStyle w:val="style0"/>
      </w:pPr>
      <w:r>
        <w:rPr>
          <w:b/>
        </w:rPr>
        <w:t xml:space="preserve">Comment 2. </w:t>
      </w:r>
      <w:r>
        <w:rPr/>
        <w:t>F</w:t>
      </w:r>
      <w:del w:author="Tom Nielsen" w:date="2011-04-20T13:52:00Z" w:id="39">
        <w:r>
          <w:rPr/>
          <w:delText>requency and phase are specified by assigning a value to the dt (time step) variable. We have fill in explanation here</w:delText>
        </w:r>
      </w:del>
    </w:p>
    <w:p>
      <w:pPr>
        <w:pStyle w:val="style0"/>
      </w:pPr>
      <w:r>
        <w:rPr/>
      </w:r>
    </w:p>
    <w:p>
      <w:pPr>
        <w:pStyle w:val="style0"/>
      </w:pPr>
      <w:ins w:author="Tom Nielsen" w:date="2011-04-20T13:53:00Z" w:id="40">
        <w:r>
          <w:rPr/>
          <w:t>We now explicitly state the sampling rate of analog-to-ditigal and digital-to-analog converter sources. We have altered the text a</w:t>
        </w:r>
      </w:ins>
      <w:ins w:author="Tom Nielsen" w:date="2011-04-20T13:54:00Z" w:id="41">
        <w:r>
          <w:rPr/>
          <w:t>ccordingly on pages 8, 10, 12 and 13 and in the supplementary information.</w:t>
        </w:r>
      </w:ins>
    </w:p>
    <w:p>
      <w:pPr>
        <w:pStyle w:val="style0"/>
      </w:pPr>
      <w:r>
        <w:rPr/>
      </w:r>
    </w:p>
    <w:p>
      <w:pPr>
        <w:pStyle w:val="style0"/>
      </w:pPr>
      <w:del w:author="Tom Nielsen" w:date="2011-04-20T13:54:00Z" w:id="42">
        <w:r>
          <w:rPr/>
          <w:delText>v &lt;* ADC (0,20000)</w:delText>
        </w:r>
      </w:del>
    </w:p>
    <w:p>
      <w:pPr>
        <w:pStyle w:val="style0"/>
      </w:pPr>
      <w:r>
        <w:rPr/>
      </w:r>
    </w:p>
    <w:p>
      <w:pPr>
        <w:pStyle w:val="style0"/>
      </w:pPr>
      <w:del w:author="Tom Nielsen" w:date="2011-04-20T13:54:00Z" w:id="43">
        <w:r>
          <w:rPr/>
          <w:delText>where 20000 is the frequency. or at least say it comes from the dt variable.</w:delText>
        </w:r>
      </w:del>
    </w:p>
    <w:p>
      <w:pPr>
        <w:pStyle w:val="style0"/>
      </w:pPr>
      <w:r>
        <w:rPr/>
      </w:r>
    </w:p>
    <w:p>
      <w:pPr>
        <w:pStyle w:val="style0"/>
      </w:pPr>
      <w:r>
        <w:rPr>
          <w:b/>
        </w:rPr>
        <w:t>Comment 3.</w:t>
      </w:r>
      <w:r>
        <w:rPr/>
        <w:t xml:space="preserve">  We have altered our use of Real numbers to </w:t>
      </w:r>
      <w:del w:author="Tom Nielsen" w:date="2011-04-20T13:54:00Z" w:id="44">
        <w:r>
          <w:rPr/>
          <w:delText>xxx</w:delText>
        </w:r>
      </w:del>
      <w:ins w:author="Tom Nielsen" w:date="2011-04-20T13:54:00Z" w:id="45">
        <w:r>
          <w:rPr/>
          <w:t>Float</w:t>
        </w:r>
      </w:ins>
      <w:r>
        <w:rPr/>
        <w:t>, as suggested.</w:t>
      </w:r>
    </w:p>
    <w:p>
      <w:pPr>
        <w:pStyle w:val="style0"/>
      </w:pPr>
      <w:r>
        <w:rPr/>
      </w:r>
    </w:p>
    <w:p>
      <w:pPr>
        <w:pStyle w:val="style0"/>
      </w:pPr>
      <w:r>
        <w:rPr>
          <w:b/>
        </w:rPr>
        <w:t>Comment 4.</w:t>
      </w:r>
      <w:r>
        <w:rPr/>
        <w:t xml:space="preserve"> </w:t>
      </w:r>
      <w:ins w:author="Tom Nielsen" w:date="2011-04-20T14:08:00Z" w:id="46">
        <w:r>
          <w:rPr/>
          <w:t xml:space="preserve">In our first manuscript we followed the convention in presenting Hodgkin-Huxley style neuronal models (except for our new syntax for differential equations). However, we agree </w:t>
        </w:r>
      </w:ins>
      <w:ins w:author="Tom Nielsen" w:date="2011-04-20T14:09:00Z" w:id="47">
        <w:r>
          <w:rPr/>
          <w:t xml:space="preserve">that </w:t>
        </w:r>
      </w:ins>
      <w:ins w:author="Tom Nielsen" w:date="2011-04-20T14:09:00Z" w:id="48">
        <w:r>
          <w:rPr/>
          <w:t xml:space="preserve">this convention is unfortunate. </w:t>
        </w:r>
      </w:ins>
      <w:ins w:author="Tom Nielsen" w:date="2011-04-20T14:09:00Z" w:id="49">
        <w:r>
          <w:rPr/>
          <w:t xml:space="preserve"> </w:t>
        </w:r>
      </w:ins>
      <w:ins w:author="Tom Nielsen" w:date="2011-04-20T14:14:00Z" w:id="50">
        <w:r>
          <w:rPr/>
          <w:t xml:space="preserve">We have therefore replaced numeric constants with variables, as suggested by the refeee. </w:t>
        </w:r>
      </w:ins>
      <w:del w:author="Tom Nielsen" w:date="2011-04-20T14:14:00Z" w:id="51">
        <w:r>
          <w:rPr/>
          <w:delText>Our notation for the Hodgkin-Huxley equations, including numbers instead of variables, is fairly standard in electrophysiological modelling papers (e.g. REF). We take the referee’s point, however, and now refer the reader to the supplementary information for the definitions of the equations and the sources of the numbers that we specify. We would rather not define the variables and then populate them in the code presented in the main paper because this would obscure the core simplicity of our framework.</w:delText>
        </w:r>
      </w:del>
    </w:p>
    <w:p>
      <w:pPr>
        <w:pStyle w:val="style0"/>
      </w:pPr>
      <w:r>
        <w:rPr/>
      </w:r>
    </w:p>
    <w:p>
      <w:pPr>
        <w:pStyle w:val="style0"/>
      </w:pPr>
      <w:r>
        <w:rPr>
          <w:b/>
        </w:rPr>
        <w:t>Comment 5.</w:t>
      </w:r>
      <w:r>
        <w:rPr/>
        <w:t xml:space="preserve"> We now discuss AutoBayes </w:t>
      </w:r>
      <w:ins w:author="Tom Nielsen" w:date="2011-04-20T13:55:00Z" w:id="52">
        <w:r>
          <w:rPr/>
          <w:t xml:space="preserve">and related statistical programming languages </w:t>
        </w:r>
      </w:ins>
      <w:r>
        <w:rPr/>
        <w:t>in the revised last paragraph of the Discussion.</w:t>
      </w:r>
    </w:p>
    <w:p>
      <w:pPr>
        <w:pStyle w:val="style0"/>
      </w:pPr>
      <w:r>
        <w:rPr/>
      </w:r>
    </w:p>
    <w:p>
      <w:pPr>
        <w:pStyle w:val="style0"/>
      </w:pPr>
      <w:r>
        <w:rPr>
          <w:b/>
        </w:rPr>
        <w:t xml:space="preserve">Comment 6. </w:t>
      </w:r>
      <w:r>
        <w:rPr/>
        <w:t xml:space="preserve">The referee suggests that we should provide a CoPE description of the additional Methods described in the ‘Materials and Methods’. We </w:t>
      </w:r>
      <w:ins w:author="Tom Nielsen" w:date="2011-04-20T13:56:00Z" w:id="53">
        <w:r>
          <w:rPr/>
          <w:t xml:space="preserve">now refer to the full CoPE listing for the experiments which are given in the supplemntary </w:t>
        </w:r>
      </w:ins>
      <w:ins w:author="Tom Nielsen" w:date="2011-04-20T13:57:00Z" w:id="54">
        <w:r>
          <w:rPr/>
          <w:t xml:space="preserve">information. In addition, we have extended our description of the scope of </w:t>
        </w:r>
      </w:ins>
      <w:ins w:author="Tom Nielsen" w:date="2011-04-20T13:58:00Z" w:id="55">
        <w:r>
          <w:rPr/>
          <w:t xml:space="preserve">the meta-data that can be described with CoPE. We make it clear that with CoPE </w:t>
        </w:r>
      </w:ins>
      <w:ins w:author="Tom Nielsen" w:date="2011-04-20T13:59:00Z" w:id="56">
        <w:r>
          <w:rPr/>
          <w:t xml:space="preserve">our goal is to describe machine-executable meta-data and not all possible information that could possibly influence an experimental outcome </w:t>
        </w:r>
      </w:ins>
      <w:ins w:author="Tom Nielsen" w:date="2011-04-20T14:00:00Z" w:id="57">
        <w:r>
          <w:rPr>
            <w:color w:val="00000A"/>
            <w:sz w:val="24"/>
            <w:lang w:eastAsia="en-US"/>
          </w:rPr>
          <w:t>–</w:t>
        </w:r>
      </w:ins>
      <w:ins w:author="Tom Nielsen" w:date="2011-04-20T14:00:00Z" w:id="58">
        <w:r>
          <w:rPr/>
          <w:t xml:space="preserve"> </w:t>
        </w:r>
      </w:ins>
      <w:r>
        <w:rPr/>
        <w:t>which we think is not feasible.</w:t>
      </w:r>
      <w:del w:author="Tom Nielsen" w:date="2011-04-20T13:59:00Z" w:id="59">
        <w:r>
          <w:rPr/>
          <w:delText>have fill in response here.</w:delText>
        </w:r>
      </w:del>
    </w:p>
    <w:p>
      <w:pPr>
        <w:pStyle w:val="style0"/>
      </w:pPr>
      <w:r>
        <w:rPr/>
      </w:r>
    </w:p>
    <w:p>
      <w:pPr>
        <w:pStyle w:val="style0"/>
      </w:pPr>
      <w:del w:author="Tom Nielsen" w:date="2011-04-20T14:00:00Z" w:id="60">
        <w:r>
          <w:rPr/>
          <w:delText>(he/she is referring to the methods section) I think we just need to be a bit more explicit here and refer to supplementary info. I am not sure that is what they are after. Are they not asking that we use CoPE to describe everything we have written in words about the experimental setup?</w:delText>
        </w:r>
      </w:del>
    </w:p>
    <w:p>
      <w:pPr>
        <w:pStyle w:val="style0"/>
      </w:pPr>
      <w:r>
        <w:rPr/>
      </w:r>
    </w:p>
    <w:p>
      <w:pPr>
        <w:pStyle w:val="style0"/>
      </w:pPr>
      <w:r>
        <w:rPr>
          <w:b/>
        </w:rPr>
        <w:t>Comment 7.</w:t>
      </w:r>
      <w:r>
        <w:rPr/>
        <w:t xml:space="preserve"> We have corrected the typos.</w:t>
      </w:r>
    </w:p>
    <w:p>
      <w:pPr>
        <w:pStyle w:val="style0"/>
      </w:pPr>
      <w:r>
        <w:rPr>
          <w:b/>
        </w:rPr>
        <w:t xml:space="preserve">Comment 8. </w:t>
      </w:r>
      <w:r>
        <w:rPr/>
        <w:t>We think that colour is also essential for Figure 1.</w:t>
      </w:r>
    </w:p>
    <w:p>
      <w:pPr>
        <w:pStyle w:val="style0"/>
      </w:pPr>
      <w:r>
        <w:rPr>
          <w:b/>
        </w:rPr>
        <w:t xml:space="preserve">Comment 9. </w:t>
      </w:r>
      <w:r>
        <w:rPr/>
        <w:t xml:space="preserve">We have added text on P </w:t>
      </w:r>
      <w:del w:author="Tom Nielsen" w:date="2011-04-20T13:57:00Z" w:id="61">
        <w:r>
          <w:rPr/>
          <w:delText>XX</w:delText>
        </w:r>
      </w:del>
      <w:ins w:author="Tom Nielsen" w:date="2011-04-20T13:57:00Z" w:id="62">
        <w:r>
          <w:rPr/>
          <w:t>16 and 17</w:t>
        </w:r>
      </w:ins>
      <w:r>
        <w:rPr/>
        <w:t xml:space="preserve"> to describe point about the animal ethics.</w:t>
      </w:r>
    </w:p>
    <w:p>
      <w:pPr>
        <w:pStyle w:val="style0"/>
      </w:pPr>
      <w:r>
        <w:rPr/>
      </w:r>
    </w:p>
    <w:sectPr>
      <w:formProt w:val="off"/>
      <w:pgSz w:h="16838" w:w="11880"/>
      <w:docGrid w:charSpace="0" w:linePitch="240" w:type="default"/>
      <w:textDirection w:val="lrTb"/>
      <w:pgNumType w:fmt="decimal"/>
      <w:type w:val="nextPage"/>
      <w:headerReference r:id="rId2" w:type="default"/>
      <w:foot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w="http://schemas.openxmlformats.org/wordprocessingml/2006/main">
  <w:p>
    <w:pPr>
      <w:pStyle w:val="style23"/>
      <w:jc w:val="center"/>
      <w:tabs>
        <w:tab w:leader="none" w:pos="2977" w:val="left"/>
        <w:tab w:leader="none" w:pos="3600" w:val="center"/>
        <w:tab w:leader="none" w:pos="4320" w:val="center"/>
        <w:tab w:leader="none" w:pos="6237" w:val="left"/>
        <w:tab w:leader="none" w:pos="8640" w:val="right"/>
        <w:tab w:leader="none" w:pos="9270" w:val="right"/>
      </w:tabs>
    </w:pPr>
    <w:r>
      <w:rPr>
        <w:sz w:val="20"/>
        <w:rFonts w:ascii="Georgia" w:hAnsi="Georgia"/>
      </w:rPr>
      <w:t>Web:  http://www.le.ac.uk/biology/tm/Matheson.htm</w:t>
    </w:r>
  </w:p>
</w:ftr>
</file>

<file path=word/header1.xml><?xml version="1.0" encoding="utf-8"?>
<w:hdr xmlns:w="http://schemas.openxmlformats.org/wordprocessingml/2006/main">
  <w:p>
    <w:pPr>
      <w:pStyle w:val="style22"/>
    </w:pPr>
    <w:r>
      <w:rPr/>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pPr>
    <w:rPr>
      <w:color w:val="00000A"/>
      <w:sz w:val="24"/>
      <w:szCs w:val="20"/>
      <w:rFonts w:ascii="Times" w:cs="Times New Roman" w:eastAsia="Times" w:hAnsi="Times"/>
      <w:lang w:bidi="ar-SA" w:eastAsia="en-US" w:val="en-GB"/>
    </w:rPr>
  </w:style>
  <w:style w:styleId="style1" w:type="paragraph">
    <w:name w:val="Heading 1"/>
    <w:basedOn w:val="style0"/>
    <w:next w:val="style18"/>
    <w:pPr>
      <w:outlineLvl w:val="0"/>
      <w:numPr>
        <w:ilvl w:val="0"/>
        <w:numId w:val="1"/>
      </w:numPr>
      <w:ind w:hanging="0" w:left="4590" w:right="0"/>
      <w:keepNext/>
    </w:pPr>
    <w:rPr>
      <w:b/>
    </w:rPr>
  </w:style>
  <w:style w:styleId="style2" w:type="paragraph">
    <w:name w:val="Heading 2"/>
    <w:basedOn w:val="style0"/>
    <w:next w:val="style18"/>
    <w:pPr>
      <w:outlineLvl w:val="1"/>
      <w:numPr>
        <w:ilvl w:val="1"/>
        <w:numId w:val="1"/>
      </w:numPr>
      <w:ind w:hanging="0" w:left="5580" w:right="0"/>
      <w:keepNext/>
    </w:pPr>
    <w:rPr>
      <w:sz w:val="20"/>
      <w:b/>
      <w:bCs/>
      <w:rFonts w:ascii="Georgia" w:hAnsi="Georgia"/>
    </w:rPr>
  </w:style>
  <w:style w:styleId="style3" w:type="paragraph">
    <w:name w:val="Heading 3"/>
    <w:basedOn w:val="style0"/>
    <w:next w:val="style18"/>
    <w:pPr>
      <w:outlineLvl w:val="2"/>
      <w:numPr>
        <w:ilvl w:val="2"/>
        <w:numId w:val="1"/>
      </w:numPr>
      <w:ind w:hanging="0" w:left="5580" w:right="0"/>
      <w:keepNext/>
    </w:pPr>
    <w:rPr>
      <w:sz w:val="20"/>
      <w:i/>
      <w:iCs/>
      <w:rFonts w:ascii="Georgia" w:hAnsi="Georgia"/>
    </w:rPr>
  </w:style>
  <w:style w:styleId="style15" w:type="character">
    <w:name w:val="Default Paragraph Font"/>
    <w:next w:val="style15"/>
    <w:rPr/>
  </w:style>
  <w:style w:styleId="style16" w:type="character">
    <w:name w:val="page number"/>
    <w:basedOn w:val="style15"/>
    <w:next w:val="style16"/>
    <w:rPr/>
  </w:style>
  <w:style w:styleId="style17" w:type="paragraph">
    <w:name w:val="Heading"/>
    <w:basedOn w:val="style0"/>
    <w:next w:val="style18"/>
    <w:pPr>
      <w:keepNext/>
      <w:spacing w:after="120" w:before="240"/>
    </w:pPr>
    <w:rPr>
      <w:sz w:val="28"/>
      <w:szCs w:val="28"/>
      <w:rFonts w:ascii="Arial" w:cs="Lohit Hindi"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Header"/>
    <w:basedOn w:val="style0"/>
    <w:next w:val="style22"/>
    <w:pPr>
      <w:tabs>
        <w:tab w:leader="none" w:pos="4320" w:val="center"/>
        <w:tab w:leader="none" w:pos="8640" w:val="right"/>
      </w:tabs>
      <w:suppressLineNumbers/>
    </w:pPr>
    <w:rPr/>
  </w:style>
  <w:style w:styleId="style23" w:type="paragraph">
    <w:name w:val="Footer"/>
    <w:basedOn w:val="style0"/>
    <w:next w:val="style23"/>
    <w:pPr>
      <w:tabs>
        <w:tab w:leader="none" w:pos="4320" w:val="center"/>
        <w:tab w:leader="none" w:pos="8640"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Leicester letterhead-02.dotx</Template>
  <TotalTime>88</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2011-04-15T08:16:00.00Z</dcterms:created>
  <dc:creator>Matheson</dc:creator>
  <cp:lastModifiedBy>Matheson</cp:lastModifiedBy>
  <cp:lastPrinted>1601-01-01T00:00:00.00Z</cp:lastPrinted>
  <dcterms:modified xsi:type="dcterms:W3CDTF">2011-04-15T09:46:00.00Z</dcterms:modified>
  <cp:revision>4</cp:revision>
  <dc:title>Date</dc:title>
</cp:coreProperties>
</file>